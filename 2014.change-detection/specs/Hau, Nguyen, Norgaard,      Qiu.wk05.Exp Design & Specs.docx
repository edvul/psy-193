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74701" w14:textId="2B935BA0" w:rsidR="002050CD" w:rsidRDefault="002050CD" w:rsidP="00C51B38">
      <w:pPr>
        <w:ind w:left="720" w:hanging="360"/>
        <w:rPr>
          <w:rFonts w:ascii="Arial" w:eastAsia="Times New Roman" w:hAnsi="Arial" w:cs="Arial"/>
          <w:color w:val="000000"/>
          <w:szCs w:val="24"/>
        </w:rPr>
      </w:pPr>
      <w:r>
        <w:rPr>
          <w:rFonts w:ascii="Arial" w:eastAsia="Times New Roman" w:hAnsi="Arial" w:cs="Arial"/>
          <w:color w:val="000000"/>
          <w:szCs w:val="24"/>
        </w:rPr>
        <w:t>Stephanie Hau</w:t>
      </w:r>
    </w:p>
    <w:p w14:paraId="4BF90721" w14:textId="06BCF3E1" w:rsidR="002050CD" w:rsidRDefault="002050CD" w:rsidP="00C51B38">
      <w:pPr>
        <w:ind w:left="720" w:hanging="360"/>
        <w:rPr>
          <w:rFonts w:ascii="Arial" w:eastAsia="Times New Roman" w:hAnsi="Arial" w:cs="Arial"/>
          <w:color w:val="000000"/>
          <w:szCs w:val="24"/>
        </w:rPr>
      </w:pPr>
      <w:r>
        <w:rPr>
          <w:rFonts w:ascii="Arial" w:eastAsia="Times New Roman" w:hAnsi="Arial" w:cs="Arial"/>
          <w:color w:val="000000"/>
          <w:szCs w:val="24"/>
        </w:rPr>
        <w:t>Vanna Nguyen</w:t>
      </w:r>
    </w:p>
    <w:p w14:paraId="7516CCD5" w14:textId="14973060" w:rsidR="002050CD" w:rsidRDefault="002050CD" w:rsidP="00C51B38">
      <w:pPr>
        <w:ind w:left="720" w:hanging="360"/>
        <w:rPr>
          <w:rFonts w:ascii="Arial" w:eastAsia="Times New Roman" w:hAnsi="Arial" w:cs="Arial"/>
          <w:color w:val="000000"/>
          <w:szCs w:val="24"/>
        </w:rPr>
      </w:pPr>
      <w:r>
        <w:rPr>
          <w:rFonts w:ascii="Arial" w:eastAsia="Times New Roman" w:hAnsi="Arial" w:cs="Arial"/>
          <w:color w:val="000000"/>
          <w:szCs w:val="24"/>
        </w:rPr>
        <w:t>Jessica Norgaard</w:t>
      </w:r>
    </w:p>
    <w:p w14:paraId="7E33642E" w14:textId="07278980" w:rsidR="002050CD" w:rsidRDefault="002050CD" w:rsidP="00C51B38">
      <w:pPr>
        <w:ind w:left="720" w:hanging="360"/>
        <w:rPr>
          <w:rFonts w:ascii="Arial" w:eastAsia="Times New Roman" w:hAnsi="Arial" w:cs="Arial"/>
          <w:color w:val="000000"/>
          <w:szCs w:val="24"/>
        </w:rPr>
      </w:pPr>
      <w:r>
        <w:rPr>
          <w:rFonts w:ascii="Arial" w:eastAsia="Times New Roman" w:hAnsi="Arial" w:cs="Arial"/>
          <w:color w:val="000000"/>
          <w:szCs w:val="24"/>
        </w:rPr>
        <w:t>Michael Qiu</w:t>
      </w:r>
    </w:p>
    <w:p w14:paraId="192A380B" w14:textId="77777777" w:rsidR="002050CD" w:rsidRDefault="002050CD" w:rsidP="00C51B38">
      <w:pPr>
        <w:ind w:left="720" w:hanging="360"/>
        <w:rPr>
          <w:rFonts w:ascii="Arial" w:eastAsia="Times New Roman" w:hAnsi="Arial" w:cs="Arial"/>
          <w:color w:val="000000"/>
          <w:szCs w:val="24"/>
        </w:rPr>
      </w:pPr>
    </w:p>
    <w:p w14:paraId="31449010" w14:textId="2F07F3D8"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Program start</w:t>
      </w:r>
    </w:p>
    <w:p w14:paraId="2E577547" w14:textId="77777777" w:rsidR="00C51B38" w:rsidRPr="00C51B38" w:rsidRDefault="00C51B38" w:rsidP="00112290">
      <w:pPr>
        <w:numPr>
          <w:ilvl w:val="0"/>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Some general specifications:</w:t>
      </w:r>
    </w:p>
    <w:p w14:paraId="6C3AF8DC" w14:textId="77777777"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Program runs at full screen, resolution 1024x768</w:t>
      </w:r>
    </w:p>
    <w:p w14:paraId="2D6A087C" w14:textId="77777777"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All font to be used is Arial (0, 0, 0), size 24 (or whatever is a reasonable font size at 1024x768), unless color is otherwise specified.</w:t>
      </w:r>
    </w:p>
    <w:p w14:paraId="57D43A90" w14:textId="77777777"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Unless otherwise specified, all displayed text is centered at the middle of the screen.</w:t>
      </w:r>
    </w:p>
    <w:p w14:paraId="03D78507" w14:textId="77777777" w:rsid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All “blank screens” are displays filled with (255, 255, 255) only.</w:t>
      </w:r>
    </w:p>
    <w:p w14:paraId="0BDA8687" w14:textId="33AD87E6" w:rsidR="00A276E4" w:rsidRDefault="00A276E4" w:rsidP="00112290">
      <w:pPr>
        <w:numPr>
          <w:ilvl w:val="1"/>
          <w:numId w:val="1"/>
        </w:numPr>
        <w:textAlignment w:val="baseline"/>
        <w:rPr>
          <w:rFonts w:ascii="Arial" w:eastAsia="Times New Roman" w:hAnsi="Arial" w:cs="Arial"/>
          <w:color w:val="000000"/>
          <w:szCs w:val="24"/>
        </w:rPr>
      </w:pPr>
      <w:r>
        <w:rPr>
          <w:rFonts w:ascii="Arial" w:eastAsia="Times New Roman" w:hAnsi="Arial" w:cs="Arial"/>
          <w:color w:val="000000"/>
          <w:szCs w:val="24"/>
        </w:rPr>
        <w:t>Coordinates in text files are listed as:</w:t>
      </w:r>
    </w:p>
    <w:p w14:paraId="355FB4F2" w14:textId="3A3C06D1" w:rsidR="00A276E4" w:rsidRDefault="00A276E4" w:rsidP="00A276E4">
      <w:pPr>
        <w:ind w:left="1440"/>
        <w:textAlignment w:val="baseline"/>
        <w:rPr>
          <w:rFonts w:ascii="Arial" w:eastAsia="Times New Roman" w:hAnsi="Arial" w:cs="Arial"/>
          <w:color w:val="000000"/>
          <w:szCs w:val="24"/>
        </w:rPr>
      </w:pPr>
      <w:r>
        <w:rPr>
          <w:rFonts w:ascii="Arial" w:eastAsia="Times New Roman" w:hAnsi="Arial" w:cs="Arial"/>
          <w:color w:val="000000"/>
          <w:szCs w:val="24"/>
        </w:rPr>
        <w:t>x1,y1</w:t>
      </w:r>
    </w:p>
    <w:p w14:paraId="76798997" w14:textId="0CD2FE1E" w:rsidR="00A276E4" w:rsidRDefault="00A276E4" w:rsidP="00A276E4">
      <w:pPr>
        <w:textAlignment w:val="baseline"/>
        <w:rPr>
          <w:rFonts w:ascii="Arial" w:eastAsia="Times New Roman" w:hAnsi="Arial" w:cs="Arial"/>
          <w:color w:val="000000"/>
          <w:szCs w:val="24"/>
        </w:rPr>
      </w:pPr>
      <w:r>
        <w:rPr>
          <w:rFonts w:ascii="Arial" w:eastAsia="Times New Roman" w:hAnsi="Arial" w:cs="Arial"/>
          <w:color w:val="000000"/>
          <w:szCs w:val="24"/>
        </w:rPr>
        <w:tab/>
      </w:r>
      <w:r>
        <w:rPr>
          <w:rFonts w:ascii="Arial" w:eastAsia="Times New Roman" w:hAnsi="Arial" w:cs="Arial"/>
          <w:color w:val="000000"/>
          <w:szCs w:val="24"/>
        </w:rPr>
        <w:tab/>
        <w:t>x2,y2</w:t>
      </w:r>
    </w:p>
    <w:p w14:paraId="2BDE5E43" w14:textId="62F78E9B" w:rsidR="00A276E4" w:rsidRPr="00C51B38" w:rsidRDefault="00A276E4" w:rsidP="00A276E4">
      <w:pPr>
        <w:textAlignment w:val="baseline"/>
        <w:rPr>
          <w:rFonts w:ascii="Arial" w:eastAsia="Times New Roman" w:hAnsi="Arial" w:cs="Arial"/>
          <w:color w:val="000000"/>
          <w:szCs w:val="24"/>
        </w:rPr>
      </w:pPr>
      <w:r>
        <w:rPr>
          <w:rFonts w:ascii="Arial" w:eastAsia="Times New Roman" w:hAnsi="Arial" w:cs="Arial"/>
          <w:color w:val="000000"/>
          <w:szCs w:val="24"/>
        </w:rPr>
        <w:tab/>
      </w:r>
      <w:r>
        <w:rPr>
          <w:rFonts w:ascii="Arial" w:eastAsia="Times New Roman" w:hAnsi="Arial" w:cs="Arial"/>
          <w:color w:val="000000"/>
          <w:szCs w:val="24"/>
        </w:rPr>
        <w:tab/>
        <w:t>where (x1,y1) is the top left corner and (x2,y2) is the bottom right corner.</w:t>
      </w:r>
    </w:p>
    <w:p w14:paraId="7E17016E" w14:textId="77777777"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All pictures will be 1024x768 in resolution and thus take up the entire screen.</w:t>
      </w:r>
    </w:p>
    <w:p w14:paraId="539ED963" w14:textId="02B173C0" w:rsidR="00C51B38" w:rsidRPr="00C51B38" w:rsidRDefault="00C51B38" w:rsidP="00112290">
      <w:pPr>
        <w:numPr>
          <w:ilvl w:val="1"/>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all data to C:\PSYC193\Group Project\</w:t>
      </w:r>
      <w:del w:id="0" w:author="Ed Vul" w:date="2015-02-01T15:17:00Z">
        <w:r w:rsidRPr="00C51B38" w:rsidDel="003F732B">
          <w:rPr>
            <w:rFonts w:ascii="Arial" w:eastAsia="Times New Roman" w:hAnsi="Arial" w:cs="Arial"/>
            <w:color w:val="000000"/>
            <w:szCs w:val="24"/>
          </w:rPr>
          <w:delText>Results</w:delText>
        </w:r>
      </w:del>
      <w:ins w:id="1" w:author="Ed Vul" w:date="2015-02-01T15:17:00Z">
        <w:r w:rsidR="003F732B">
          <w:rPr>
            <w:rFonts w:ascii="Arial" w:eastAsia="Times New Roman" w:hAnsi="Arial" w:cs="Arial"/>
            <w:color w:val="000000"/>
            <w:szCs w:val="24"/>
          </w:rPr>
          <w:t>data</w:t>
        </w:r>
      </w:ins>
      <w:bookmarkStart w:id="2" w:name="_GoBack"/>
      <w:bookmarkEnd w:id="2"/>
      <w:r w:rsidRPr="00C51B38">
        <w:rPr>
          <w:rFonts w:ascii="Arial" w:eastAsia="Times New Roman" w:hAnsi="Arial" w:cs="Arial"/>
          <w:color w:val="000000"/>
          <w:szCs w:val="24"/>
        </w:rPr>
        <w:t>\(subject ID).csv</w:t>
      </w:r>
    </w:p>
    <w:p w14:paraId="100691B2" w14:textId="77777777" w:rsidR="00C51B38" w:rsidRPr="00C51B38" w:rsidRDefault="00C51B38" w:rsidP="00112290">
      <w:pPr>
        <w:numPr>
          <w:ilvl w:val="0"/>
          <w:numId w:val="1"/>
        </w:numPr>
        <w:textAlignment w:val="baseline"/>
        <w:rPr>
          <w:rFonts w:ascii="Arial" w:eastAsia="Times New Roman" w:hAnsi="Arial" w:cs="Arial"/>
          <w:color w:val="000000"/>
          <w:szCs w:val="24"/>
        </w:rPr>
      </w:pPr>
      <w:r w:rsidRPr="00C51B38">
        <w:rPr>
          <w:rFonts w:ascii="Arial" w:eastAsia="Times New Roman" w:hAnsi="Arial" w:cs="Arial"/>
          <w:color w:val="000000"/>
          <w:szCs w:val="24"/>
        </w:rPr>
        <w:t>Fill screen with (255, 255, 255) (white background)</w:t>
      </w:r>
    </w:p>
    <w:p w14:paraId="67100E43" w14:textId="77777777" w:rsidR="00C51B38" w:rsidRPr="00C51B38" w:rsidRDefault="00C51B38" w:rsidP="00112290">
      <w:pPr>
        <w:numPr>
          <w:ilvl w:val="0"/>
          <w:numId w:val="2"/>
        </w:numPr>
        <w:textAlignment w:val="baseline"/>
        <w:rPr>
          <w:rFonts w:eastAsia="Times New Roman" w:cs="Times New Roman"/>
          <w:color w:val="000000"/>
          <w:szCs w:val="24"/>
        </w:rPr>
      </w:pPr>
      <w:r w:rsidRPr="00C51B38">
        <w:rPr>
          <w:rFonts w:ascii="Arial" w:eastAsia="Times New Roman" w:hAnsi="Arial" w:cs="Arial"/>
          <w:color w:val="000000"/>
          <w:szCs w:val="24"/>
        </w:rPr>
        <w:t>Print: “Please enter the subject ID.”</w:t>
      </w:r>
    </w:p>
    <w:p w14:paraId="6E000DCF" w14:textId="77777777" w:rsidR="00C51B38" w:rsidRPr="00C51B38" w:rsidRDefault="00C51B38" w:rsidP="00112290">
      <w:pPr>
        <w:numPr>
          <w:ilvl w:val="1"/>
          <w:numId w:val="3"/>
        </w:numPr>
        <w:textAlignment w:val="baseline"/>
        <w:rPr>
          <w:rFonts w:ascii="Arial" w:eastAsia="Times New Roman" w:hAnsi="Arial" w:cs="Arial"/>
          <w:color w:val="000000"/>
          <w:szCs w:val="24"/>
        </w:rPr>
      </w:pPr>
      <w:r w:rsidRPr="00C51B38">
        <w:rPr>
          <w:rFonts w:ascii="Arial" w:eastAsia="Times New Roman" w:hAnsi="Arial" w:cs="Arial"/>
          <w:color w:val="000000"/>
          <w:szCs w:val="24"/>
        </w:rPr>
        <w:t>Subject ID is entered by experimenter</w:t>
      </w:r>
    </w:p>
    <w:p w14:paraId="131EA681" w14:textId="77777777" w:rsidR="00C51B38" w:rsidRDefault="00C51B38" w:rsidP="00112290">
      <w:pPr>
        <w:numPr>
          <w:ilvl w:val="1"/>
          <w:numId w:val="3"/>
        </w:numPr>
        <w:textAlignment w:val="baseline"/>
        <w:rPr>
          <w:rFonts w:ascii="Arial" w:eastAsia="Times New Roman" w:hAnsi="Arial" w:cs="Arial"/>
          <w:color w:val="000000"/>
          <w:szCs w:val="24"/>
        </w:rPr>
      </w:pPr>
      <w:r w:rsidRPr="00C51B38">
        <w:rPr>
          <w:rFonts w:ascii="Arial" w:eastAsia="Times New Roman" w:hAnsi="Arial" w:cs="Arial"/>
          <w:color w:val="000000"/>
          <w:szCs w:val="24"/>
        </w:rPr>
        <w:t>The enter button proceeds to the next screen.</w:t>
      </w:r>
    </w:p>
    <w:p w14:paraId="170AFADB" w14:textId="77777777" w:rsidR="00112290" w:rsidRPr="00C51B38" w:rsidRDefault="00112290" w:rsidP="00112290">
      <w:pPr>
        <w:ind w:left="1440"/>
        <w:textAlignment w:val="baseline"/>
        <w:rPr>
          <w:rFonts w:ascii="Arial" w:eastAsia="Times New Roman" w:hAnsi="Arial" w:cs="Arial"/>
          <w:color w:val="000000"/>
          <w:szCs w:val="24"/>
        </w:rPr>
      </w:pPr>
    </w:p>
    <w:p w14:paraId="19E65059"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Prior to experiment:</w:t>
      </w:r>
    </w:p>
    <w:p w14:paraId="33A523A0" w14:textId="77777777" w:rsidR="00C51B38" w:rsidRPr="00C51B38" w:rsidRDefault="00C51B38" w:rsidP="00112290">
      <w:pPr>
        <w:numPr>
          <w:ilvl w:val="0"/>
          <w:numId w:val="4"/>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“Thank you for volunteering to participate in our experiment. Please press the spacebar to continue.”</w:t>
      </w:r>
    </w:p>
    <w:p w14:paraId="61547AED" w14:textId="77777777" w:rsidR="00C51B38" w:rsidRPr="00C51B38" w:rsidRDefault="00C51B38" w:rsidP="00112290">
      <w:pPr>
        <w:numPr>
          <w:ilvl w:val="1"/>
          <w:numId w:val="4"/>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00FCD315" w14:textId="77777777" w:rsidR="00C51B38" w:rsidRPr="00C51B38" w:rsidRDefault="00C51B38" w:rsidP="00112290">
      <w:pPr>
        <w:numPr>
          <w:ilvl w:val="0"/>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“In this experiment you will be viewing sets of alternating images, and your task will be to identify the change in the scene. Possible risks include eyestrain and boredom. Your compensation will be the joy of helping students collect data for their research project. If you consent to these conditions, please press the spacebar to continue.”</w:t>
      </w:r>
    </w:p>
    <w:p w14:paraId="7E3A7F34" w14:textId="77777777" w:rsidR="00C51B38" w:rsidRPr="00C51B38" w:rsidRDefault="00C51B38" w:rsidP="00112290">
      <w:pPr>
        <w:numPr>
          <w:ilvl w:val="1"/>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252EDF09" w14:textId="77777777" w:rsidR="00C51B38" w:rsidRPr="00C51B38" w:rsidRDefault="00C51B38" w:rsidP="00112290">
      <w:pPr>
        <w:numPr>
          <w:ilvl w:val="0"/>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“Before the experiment begins, please answer the following survey questions about yourself. Press shift+enter simultaneously when you have answered all the questions.”</w:t>
      </w:r>
    </w:p>
    <w:p w14:paraId="122F25ED" w14:textId="77777777" w:rsidR="00C51B38" w:rsidRPr="00C51B38" w:rsidRDefault="00C51B38" w:rsidP="00112290">
      <w:pPr>
        <w:numPr>
          <w:ilvl w:val="1"/>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Fields to be filled in by the subject:</w:t>
      </w:r>
    </w:p>
    <w:p w14:paraId="35CEBDC7"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Age</w:t>
      </w:r>
    </w:p>
    <w:p w14:paraId="57535C79"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Gender</w:t>
      </w:r>
    </w:p>
    <w:p w14:paraId="340F7E5A"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Race (write “Decline to answer” if you prefer not to answer)</w:t>
      </w:r>
    </w:p>
    <w:p w14:paraId="516F07DA"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Do you have normal/corrected vision?</w:t>
      </w:r>
    </w:p>
    <w:p w14:paraId="2B8D2923"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Education</w:t>
      </w:r>
    </w:p>
    <w:p w14:paraId="616FEF9E" w14:textId="77777777" w:rsidR="00C51B38" w:rsidRP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Major</w:t>
      </w:r>
    </w:p>
    <w:p w14:paraId="1E485A51" w14:textId="77777777" w:rsidR="00C51B38" w:rsidRPr="00C51B38" w:rsidRDefault="00C51B38" w:rsidP="00112290">
      <w:pPr>
        <w:numPr>
          <w:ilvl w:val="1"/>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to C:\PSYC193\Group Project\Results\(subject ID).csv</w:t>
      </w:r>
    </w:p>
    <w:p w14:paraId="58BD87B4" w14:textId="77777777" w:rsidR="00C51B38" w:rsidRPr="00C51B38" w:rsidRDefault="00C51B38" w:rsidP="00112290">
      <w:pPr>
        <w:numPr>
          <w:ilvl w:val="1"/>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lastRenderedPageBreak/>
        <w:t>If all fields are completed:</w:t>
      </w:r>
    </w:p>
    <w:p w14:paraId="7A0BD9A8" w14:textId="77777777" w:rsidR="00C51B38" w:rsidRDefault="00C51B38" w:rsidP="00112290">
      <w:pPr>
        <w:numPr>
          <w:ilvl w:val="2"/>
          <w:numId w:val="5"/>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shift+enter press.</w:t>
      </w:r>
    </w:p>
    <w:p w14:paraId="1B46564A" w14:textId="77777777" w:rsidR="00112290" w:rsidRPr="00C51B38" w:rsidRDefault="00112290" w:rsidP="00112290">
      <w:pPr>
        <w:ind w:left="2160"/>
        <w:textAlignment w:val="baseline"/>
        <w:rPr>
          <w:rFonts w:ascii="Arial" w:eastAsia="Times New Roman" w:hAnsi="Arial" w:cs="Arial"/>
          <w:color w:val="000000"/>
          <w:szCs w:val="24"/>
        </w:rPr>
      </w:pPr>
    </w:p>
    <w:p w14:paraId="33A9F6FF"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Practice trials</w:t>
      </w:r>
    </w:p>
    <w:p w14:paraId="1A755CF2"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“We will now start a trial session for you to practice what you will be doing in the experiment. You will see two alternating images, separated by a flash. Press space to continue.”</w:t>
      </w:r>
    </w:p>
    <w:p w14:paraId="237B6E42"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5141923F"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Flash ‘trial1A.jpg’ for (1000 ms), flash blank for (100 ms), flash ‘trial1B.jpg’ for (1000 ms).</w:t>
      </w:r>
    </w:p>
    <w:p w14:paraId="5B946489"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Project\Stimuli\Practice trial\Trial 1\</w:t>
      </w:r>
    </w:p>
    <w:p w14:paraId="66E1B9F4"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1 second.</w:t>
      </w:r>
    </w:p>
    <w:p w14:paraId="7CA7ABD7"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“Your task is to click in the middle of the area in either picture where you identified the change. Press space to continue.”</w:t>
      </w:r>
    </w:p>
    <w:p w14:paraId="47784E04"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D55D37B" w14:textId="77777777" w:rsidR="00C51B38" w:rsidRPr="00C51B38" w:rsidRDefault="00C51B38" w:rsidP="00112290">
      <w:pPr>
        <w:numPr>
          <w:ilvl w:val="0"/>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Flash ‘trial1A.jpg’ for (1000 ms), flash blank for (100 ms), flash ‘trial1B.jpg’ for (1000 ms), flash blank for (100 ms), repeat indefinitely.</w:t>
      </w:r>
    </w:p>
    <w:p w14:paraId="109F0255" w14:textId="77777777" w:rsidR="00C51B38" w:rsidRPr="00C51B38" w:rsidRDefault="00C51B38" w:rsidP="00112290">
      <w:pPr>
        <w:numPr>
          <w:ilvl w:val="1"/>
          <w:numId w:val="6"/>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Project\Stimuli\Practice trial\Trial 1\</w:t>
      </w:r>
    </w:p>
    <w:p w14:paraId="3F29390A" w14:textId="77777777" w:rsidR="00C51B38" w:rsidRPr="00C51B38" w:rsidRDefault="00C51B38" w:rsidP="00112290">
      <w:pPr>
        <w:numPr>
          <w:ilvl w:val="1"/>
          <w:numId w:val="7"/>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clicks within an area marked by coordinates in ‘trial1A.txt’ on ‘trial1A.jpg’ or ‘trial1B.txt’ on ‘trial1B.jpg’:</w:t>
      </w:r>
    </w:p>
    <w:p w14:paraId="2B7E1D62" w14:textId="77777777" w:rsidR="00C51B38" w:rsidRPr="00C51B38" w:rsidRDefault="00C51B38" w:rsidP="00112290">
      <w:pPr>
        <w:numPr>
          <w:ilvl w:val="2"/>
          <w:numId w:val="7"/>
        </w:numPr>
        <w:textAlignment w:val="baseline"/>
        <w:rPr>
          <w:rFonts w:ascii="Arial" w:eastAsia="Times New Roman" w:hAnsi="Arial" w:cs="Arial"/>
          <w:color w:val="000000"/>
          <w:szCs w:val="24"/>
        </w:rPr>
      </w:pPr>
      <w:r w:rsidRPr="00C51B38">
        <w:rPr>
          <w:rFonts w:ascii="Arial" w:eastAsia="Times New Roman" w:hAnsi="Arial" w:cs="Arial"/>
          <w:color w:val="000000"/>
          <w:szCs w:val="24"/>
        </w:rPr>
        <w:t>Display a white screen with the text “</w:t>
      </w:r>
      <w:r w:rsidRPr="00C51B38">
        <w:rPr>
          <w:rFonts w:ascii="Arial" w:eastAsia="Times New Roman" w:hAnsi="Arial" w:cs="Arial"/>
          <w:color w:val="0B610B"/>
          <w:szCs w:val="24"/>
        </w:rPr>
        <w:t>Correct! Press space to continue.</w:t>
      </w:r>
      <w:r w:rsidRPr="00C51B38">
        <w:rPr>
          <w:rFonts w:ascii="Arial" w:eastAsia="Times New Roman" w:hAnsi="Arial" w:cs="Arial"/>
          <w:color w:val="000000"/>
          <w:szCs w:val="24"/>
        </w:rPr>
        <w:t>” in (</w:t>
      </w:r>
      <w:r w:rsidRPr="00C51B38">
        <w:rPr>
          <w:rFonts w:ascii="Arial" w:eastAsia="Times New Roman" w:hAnsi="Arial" w:cs="Arial"/>
          <w:color w:val="0B610B"/>
          <w:szCs w:val="24"/>
        </w:rPr>
        <w:t>11, 97, 11</w:t>
      </w:r>
      <w:r w:rsidRPr="00C51B38">
        <w:rPr>
          <w:rFonts w:ascii="Arial" w:eastAsia="Times New Roman" w:hAnsi="Arial" w:cs="Arial"/>
          <w:color w:val="000000"/>
          <w:szCs w:val="24"/>
        </w:rPr>
        <w:t>)</w:t>
      </w:r>
    </w:p>
    <w:p w14:paraId="203A0FE5" w14:textId="77777777" w:rsidR="00C51B38" w:rsidRPr="00C51B38" w:rsidRDefault="00C51B38" w:rsidP="00112290">
      <w:pPr>
        <w:numPr>
          <w:ilvl w:val="3"/>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E808F1E" w14:textId="77777777" w:rsidR="00C51B38" w:rsidRPr="00C51B38" w:rsidRDefault="00C51B38" w:rsidP="00112290">
      <w:pPr>
        <w:numPr>
          <w:ilvl w:val="0"/>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“Congratulations! You have successfully found the change. In the actual experiment, display times will be shorter, so we will now practice under those conditions. Press space to continue”</w:t>
      </w:r>
    </w:p>
    <w:p w14:paraId="54FF6450" w14:textId="77777777" w:rsidR="00C51B38" w:rsidRP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4B838FC" w14:textId="77777777" w:rsidR="00C51B38" w:rsidRPr="00C51B38" w:rsidRDefault="00C51B38" w:rsidP="00112290">
      <w:pPr>
        <w:numPr>
          <w:ilvl w:val="0"/>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Flash ‘trial2A.jpg’ for (560 ms), flash blank for (100 ms), flash ‘trial2B.jpg’ for (560 ms), flash blank for (100 ms), repeat indefinitely.</w:t>
      </w:r>
    </w:p>
    <w:p w14:paraId="0A6F1948" w14:textId="77777777" w:rsidR="00C51B38" w:rsidRP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Project\Stimuli\Practice trial\Trial 2\</w:t>
      </w:r>
    </w:p>
    <w:p w14:paraId="63298AB0" w14:textId="77777777" w:rsidR="00C51B38" w:rsidRP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clicks within an area marked by coordinates in ‘trial2A.txt’ on ‘trial2A.jpg’ or ‘trial2B.txt’ on ‘trial2B.jpg’:</w:t>
      </w:r>
    </w:p>
    <w:p w14:paraId="4BBA703B" w14:textId="77777777" w:rsidR="00C51B38" w:rsidRPr="00C51B38" w:rsidRDefault="00C51B38" w:rsidP="00112290">
      <w:pPr>
        <w:numPr>
          <w:ilvl w:val="2"/>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Display a white screen with the text “</w:t>
      </w:r>
      <w:r w:rsidRPr="00C51B38">
        <w:rPr>
          <w:rFonts w:ascii="Arial" w:eastAsia="Times New Roman" w:hAnsi="Arial" w:cs="Arial"/>
          <w:color w:val="0B610B"/>
          <w:szCs w:val="24"/>
        </w:rPr>
        <w:t>Correct! Press space to continue.</w:t>
      </w:r>
      <w:r w:rsidRPr="00C51B38">
        <w:rPr>
          <w:rFonts w:ascii="Arial" w:eastAsia="Times New Roman" w:hAnsi="Arial" w:cs="Arial"/>
          <w:color w:val="000000"/>
          <w:szCs w:val="24"/>
        </w:rPr>
        <w:t>” in (</w:t>
      </w:r>
      <w:r w:rsidRPr="00C51B38">
        <w:rPr>
          <w:rFonts w:ascii="Arial" w:eastAsia="Times New Roman" w:hAnsi="Arial" w:cs="Arial"/>
          <w:color w:val="0B610B"/>
          <w:szCs w:val="24"/>
        </w:rPr>
        <w:t>11, 97, 11</w:t>
      </w:r>
      <w:r w:rsidRPr="00C51B38">
        <w:rPr>
          <w:rFonts w:ascii="Arial" w:eastAsia="Times New Roman" w:hAnsi="Arial" w:cs="Arial"/>
          <w:color w:val="000000"/>
          <w:szCs w:val="24"/>
        </w:rPr>
        <w:t>)</w:t>
      </w:r>
    </w:p>
    <w:p w14:paraId="4A706FA9" w14:textId="77777777" w:rsidR="00C51B38" w:rsidRPr="00C51B38" w:rsidRDefault="00C51B38" w:rsidP="00112290">
      <w:pPr>
        <w:numPr>
          <w:ilvl w:val="3"/>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56787345" w14:textId="77777777" w:rsidR="00C51B38" w:rsidRPr="00C51B38" w:rsidRDefault="00C51B38" w:rsidP="00112290">
      <w:pPr>
        <w:numPr>
          <w:ilvl w:val="0"/>
          <w:numId w:val="8"/>
        </w:numPr>
        <w:textAlignment w:val="baseline"/>
        <w:rPr>
          <w:rFonts w:eastAsia="Times New Roman" w:cs="Times New Roman"/>
          <w:color w:val="000000"/>
          <w:szCs w:val="24"/>
        </w:rPr>
      </w:pPr>
      <w:r w:rsidRPr="00C51B38">
        <w:rPr>
          <w:rFonts w:ascii="Arial" w:eastAsia="Times New Roman" w:hAnsi="Arial" w:cs="Arial"/>
          <w:color w:val="000000"/>
          <w:szCs w:val="24"/>
        </w:rPr>
        <w:t xml:space="preserve">Print: “Congratulations! You have successfully found the change. Note that in the actual experiment, you will need to find the change within a certain amount of time. If you have any questions at this point, please ask the experimenter. Press space to continue.” </w:t>
      </w:r>
      <w:r w:rsidRPr="00C51B38">
        <w:rPr>
          <w:rFonts w:ascii="Arial" w:eastAsia="Times New Roman" w:hAnsi="Arial" w:cs="Arial"/>
          <w:color w:val="FF0000"/>
          <w:szCs w:val="24"/>
        </w:rPr>
        <w:t>  </w:t>
      </w:r>
    </w:p>
    <w:p w14:paraId="65EB05D7" w14:textId="77777777" w:rsidR="00C51B38" w:rsidRDefault="00C51B38" w:rsidP="00112290">
      <w:pPr>
        <w:numPr>
          <w:ilvl w:val="1"/>
          <w:numId w:val="8"/>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7469073B" w14:textId="77777777" w:rsidR="00112290" w:rsidRPr="00C51B38" w:rsidRDefault="00112290" w:rsidP="00112290">
      <w:pPr>
        <w:ind w:left="1440"/>
        <w:textAlignment w:val="baseline"/>
        <w:rPr>
          <w:rFonts w:ascii="Arial" w:eastAsia="Times New Roman" w:hAnsi="Arial" w:cs="Arial"/>
          <w:color w:val="000000"/>
          <w:szCs w:val="24"/>
        </w:rPr>
      </w:pPr>
    </w:p>
    <w:p w14:paraId="044BF8E7"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Experiment:</w:t>
      </w:r>
    </w:p>
    <w:p w14:paraId="719869B1" w14:textId="77777777" w:rsidR="00C51B38" w:rsidRPr="00C51B38" w:rsidRDefault="00C51B38" w:rsidP="00112290">
      <w:pPr>
        <w:numPr>
          <w:ilvl w:val="0"/>
          <w:numId w:val="9"/>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“You will now begin the experimental portion of this session. Please press space to continue.”</w:t>
      </w:r>
    </w:p>
    <w:p w14:paraId="7F1B98D8" w14:textId="77777777" w:rsidR="00C51B38" w:rsidRPr="00C51B38" w:rsidRDefault="00C51B38" w:rsidP="00112290">
      <w:pPr>
        <w:numPr>
          <w:ilvl w:val="1"/>
          <w:numId w:val="9"/>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60C385E3" w14:textId="77777777" w:rsidR="00C51B38" w:rsidRPr="00C51B38" w:rsidRDefault="00C51B38" w:rsidP="00112290">
      <w:pPr>
        <w:numPr>
          <w:ilvl w:val="0"/>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20 sets of stimuli (40 photos total) that will be shown in random order.</w:t>
      </w:r>
    </w:p>
    <w:p w14:paraId="47F43333" w14:textId="21AD96B0" w:rsidR="00C51B38" w:rsidRPr="00C51B38" w:rsidRDefault="00C51B38" w:rsidP="00112290">
      <w:pPr>
        <w:numPr>
          <w:ilvl w:val="1"/>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lastRenderedPageBreak/>
        <w:t>Flash ‘*A.jpg’ for (560 ms), flash blank for (100 ms), ‘*B.jpg’ for (560 ms), flash blank for (100 ms), repeat</w:t>
      </w:r>
      <w:r w:rsidR="00903201">
        <w:rPr>
          <w:rFonts w:ascii="Arial" w:eastAsia="Times New Roman" w:hAnsi="Arial" w:cs="Arial"/>
          <w:color w:val="000000"/>
          <w:szCs w:val="24"/>
        </w:rPr>
        <w:t xml:space="preserve"> </w:t>
      </w:r>
      <w:r w:rsidR="001315CD">
        <w:rPr>
          <w:rFonts w:ascii="Arial" w:eastAsia="Times New Roman" w:hAnsi="Arial" w:cs="Arial"/>
          <w:color w:val="000000"/>
          <w:szCs w:val="24"/>
        </w:rPr>
        <w:t>for (60 seconds)</w:t>
      </w:r>
      <w:r w:rsidRPr="00C51B38">
        <w:rPr>
          <w:rFonts w:ascii="Arial" w:eastAsia="Times New Roman" w:hAnsi="Arial" w:cs="Arial"/>
          <w:color w:val="000000"/>
          <w:szCs w:val="24"/>
        </w:rPr>
        <w:t>.</w:t>
      </w:r>
    </w:p>
    <w:p w14:paraId="7E5D0E48" w14:textId="77777777" w:rsidR="00C51B38" w:rsidRPr="00C51B38" w:rsidRDefault="00C51B38" w:rsidP="00112290">
      <w:pPr>
        <w:numPr>
          <w:ilvl w:val="2"/>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 denotes a random integer between 1 and 20 generated using a random number generator. No repeats are allowed.</w:t>
      </w:r>
    </w:p>
    <w:p w14:paraId="52F9C96E" w14:textId="77777777" w:rsidR="00C51B38" w:rsidRPr="00C51B38" w:rsidRDefault="00C51B38" w:rsidP="00112290">
      <w:pPr>
        <w:numPr>
          <w:ilvl w:val="2"/>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C:\PSYC193\Group Project\Stimuli\Experiment\*\</w:t>
      </w:r>
    </w:p>
    <w:p w14:paraId="53B162BE" w14:textId="77777777" w:rsidR="00C51B38" w:rsidRPr="00C51B38" w:rsidRDefault="00C51B38" w:rsidP="00112290">
      <w:pPr>
        <w:numPr>
          <w:ilvl w:val="2"/>
          <w:numId w:val="10"/>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clicks within an area marked by coordinates in ‘*A.txt’ on ‘*A.jpg’ or ‘*B.txt’ on ‘*B.jpg’:</w:t>
      </w:r>
    </w:p>
    <w:p w14:paraId="5725EE6F" w14:textId="77777777" w:rsidR="00C51B38" w:rsidRPr="00C51B38" w:rsidRDefault="00C51B38" w:rsidP="00112290">
      <w:pPr>
        <w:numPr>
          <w:ilvl w:val="3"/>
          <w:numId w:val="11"/>
        </w:numPr>
        <w:textAlignment w:val="baseline"/>
        <w:rPr>
          <w:rFonts w:ascii="Arial" w:eastAsia="Times New Roman" w:hAnsi="Arial" w:cs="Arial"/>
          <w:color w:val="000000"/>
          <w:szCs w:val="24"/>
        </w:rPr>
      </w:pPr>
      <w:r w:rsidRPr="00C51B38">
        <w:rPr>
          <w:rFonts w:ascii="Arial" w:eastAsia="Times New Roman" w:hAnsi="Arial" w:cs="Arial"/>
          <w:color w:val="000000"/>
          <w:szCs w:val="24"/>
        </w:rPr>
        <w:t>Display a white screen with the text “</w:t>
      </w:r>
      <w:r w:rsidRPr="00C51B38">
        <w:rPr>
          <w:rFonts w:ascii="Arial" w:eastAsia="Times New Roman" w:hAnsi="Arial" w:cs="Arial"/>
          <w:color w:val="0B610B"/>
          <w:szCs w:val="24"/>
        </w:rPr>
        <w:t>Correct! Press space to continue.</w:t>
      </w:r>
      <w:r w:rsidRPr="00C51B38">
        <w:rPr>
          <w:rFonts w:ascii="Arial" w:eastAsia="Times New Roman" w:hAnsi="Arial" w:cs="Arial"/>
          <w:color w:val="000000"/>
          <w:szCs w:val="24"/>
        </w:rPr>
        <w:t>” in (</w:t>
      </w:r>
      <w:r w:rsidRPr="00C51B38">
        <w:rPr>
          <w:rFonts w:ascii="Arial" w:eastAsia="Times New Roman" w:hAnsi="Arial" w:cs="Arial"/>
          <w:color w:val="0B610B"/>
          <w:szCs w:val="24"/>
        </w:rPr>
        <w:t>11, 97, 11</w:t>
      </w:r>
      <w:r w:rsidRPr="00C51B38">
        <w:rPr>
          <w:rFonts w:ascii="Arial" w:eastAsia="Times New Roman" w:hAnsi="Arial" w:cs="Arial"/>
          <w:color w:val="000000"/>
          <w:szCs w:val="24"/>
        </w:rPr>
        <w:t>)</w:t>
      </w:r>
    </w:p>
    <w:p w14:paraId="6539093D" w14:textId="77777777" w:rsidR="00C51B38" w:rsidRPr="00C51B38" w:rsidRDefault="00C51B38" w:rsidP="00112290">
      <w:pPr>
        <w:numPr>
          <w:ilvl w:val="4"/>
          <w:numId w:val="12"/>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58245F19" w14:textId="77777777" w:rsidR="00C51B38" w:rsidRPr="00C51B38" w:rsidRDefault="00C51B38" w:rsidP="00112290">
      <w:pPr>
        <w:numPr>
          <w:ilvl w:val="2"/>
          <w:numId w:val="13"/>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data to C:\PSYC193\Group Project\Results\(subject ID).csv</w:t>
      </w:r>
    </w:p>
    <w:p w14:paraId="0661182E" w14:textId="77777777" w:rsidR="00C51B38" w:rsidRPr="00C51B38" w:rsidRDefault="00C51B38" w:rsidP="00112290">
      <w:pPr>
        <w:numPr>
          <w:ilvl w:val="4"/>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the set number (*).</w:t>
      </w:r>
    </w:p>
    <w:p w14:paraId="55E944DF" w14:textId="77777777" w:rsidR="00C51B38" w:rsidRPr="00C51B38" w:rsidRDefault="00C51B38" w:rsidP="00112290">
      <w:pPr>
        <w:numPr>
          <w:ilvl w:val="4"/>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the time for the subject to make the correct response.</w:t>
      </w:r>
    </w:p>
    <w:p w14:paraId="710406A3" w14:textId="77777777" w:rsidR="00C51B38" w:rsidRPr="00C51B38" w:rsidRDefault="00C51B38" w:rsidP="00112290">
      <w:pPr>
        <w:numPr>
          <w:ilvl w:val="4"/>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Record number and coordinates of incorrect clicks by the subject.</w:t>
      </w:r>
    </w:p>
    <w:p w14:paraId="427F7D12" w14:textId="77777777" w:rsidR="00C51B38" w:rsidRPr="00C51B38" w:rsidRDefault="00C51B38" w:rsidP="00112290">
      <w:pPr>
        <w:numPr>
          <w:ilvl w:val="2"/>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If subject is unable to detect change after (60 seconds), the trial will be recorded as a “miss” and the following text will display:</w:t>
      </w:r>
    </w:p>
    <w:p w14:paraId="2FEDFE12" w14:textId="77777777" w:rsidR="00C51B38" w:rsidRPr="00C51B38" w:rsidRDefault="00C51B38" w:rsidP="00112290">
      <w:pPr>
        <w:numPr>
          <w:ilvl w:val="3"/>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w:t>
      </w:r>
      <w:r w:rsidRPr="00C51B38">
        <w:rPr>
          <w:rFonts w:ascii="Arial" w:eastAsia="Times New Roman" w:hAnsi="Arial" w:cs="Arial"/>
          <w:color w:val="CC1A1A"/>
          <w:szCs w:val="24"/>
        </w:rPr>
        <w:t>Unfortunately, you did not detect the change quickly enough. Please press space to continue.</w:t>
      </w:r>
      <w:r w:rsidRPr="00C51B38">
        <w:rPr>
          <w:rFonts w:ascii="Arial" w:eastAsia="Times New Roman" w:hAnsi="Arial" w:cs="Arial"/>
          <w:color w:val="000000"/>
          <w:szCs w:val="24"/>
        </w:rPr>
        <w:t>” in (</w:t>
      </w:r>
      <w:r w:rsidRPr="00C51B38">
        <w:rPr>
          <w:rFonts w:ascii="Arial" w:eastAsia="Times New Roman" w:hAnsi="Arial" w:cs="Arial"/>
          <w:color w:val="CC1A1A"/>
          <w:szCs w:val="24"/>
        </w:rPr>
        <w:t>204, 26, 26</w:t>
      </w:r>
      <w:r w:rsidRPr="00C51B38">
        <w:rPr>
          <w:rFonts w:ascii="Arial" w:eastAsia="Times New Roman" w:hAnsi="Arial" w:cs="Arial"/>
          <w:color w:val="000000"/>
          <w:szCs w:val="24"/>
        </w:rPr>
        <w:t>)</w:t>
      </w:r>
    </w:p>
    <w:p w14:paraId="5838CCE8" w14:textId="77777777" w:rsidR="00C51B38" w:rsidRPr="00C51B38" w:rsidRDefault="00C51B38" w:rsidP="00112290">
      <w:pPr>
        <w:numPr>
          <w:ilvl w:val="1"/>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This process repeats until all 20 sets of stimuli has been shown.</w:t>
      </w:r>
    </w:p>
    <w:p w14:paraId="1619CE5B" w14:textId="77777777" w:rsidR="00C51B38" w:rsidRPr="00C51B38" w:rsidRDefault="00C51B38" w:rsidP="00112290">
      <w:pPr>
        <w:numPr>
          <w:ilvl w:val="2"/>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After first 10 sets of stimuli has been shown, print: “You have reached the halfway mark of the experiment. You can choose to take a break or you can proceed through the rest of the experiment by pressing the spacebar.”</w:t>
      </w:r>
    </w:p>
    <w:p w14:paraId="770E2603" w14:textId="77777777" w:rsidR="00C51B38" w:rsidRPr="00C51B38" w:rsidRDefault="00C51B38" w:rsidP="00112290">
      <w:pPr>
        <w:numPr>
          <w:ilvl w:val="3"/>
          <w:numId w:val="14"/>
        </w:numPr>
        <w:textAlignment w:val="baseline"/>
        <w:rPr>
          <w:rFonts w:ascii="Arial" w:eastAsia="Times New Roman" w:hAnsi="Arial" w:cs="Arial"/>
          <w:color w:val="000000"/>
          <w:szCs w:val="24"/>
        </w:rPr>
      </w:pPr>
      <w:r w:rsidRPr="00C51B38">
        <w:rPr>
          <w:rFonts w:ascii="Arial" w:eastAsia="Times New Roman" w:hAnsi="Arial" w:cs="Arial"/>
          <w:color w:val="000000"/>
          <w:szCs w:val="24"/>
        </w:rPr>
        <w:t>Wait for spacebar press.</w:t>
      </w:r>
    </w:p>
    <w:p w14:paraId="74D540B1" w14:textId="77777777" w:rsidR="00C51B38" w:rsidRPr="00C51B38" w:rsidRDefault="00C51B38" w:rsidP="00C51B38">
      <w:pPr>
        <w:ind w:left="720" w:hanging="360"/>
        <w:rPr>
          <w:rFonts w:eastAsia="Times New Roman" w:cs="Times New Roman"/>
          <w:szCs w:val="24"/>
        </w:rPr>
      </w:pPr>
      <w:r w:rsidRPr="00C51B38">
        <w:rPr>
          <w:rFonts w:ascii="Arial" w:eastAsia="Times New Roman" w:hAnsi="Arial" w:cs="Arial"/>
          <w:color w:val="000000"/>
          <w:szCs w:val="24"/>
        </w:rPr>
        <w:t>After completion of experiment:</w:t>
      </w:r>
    </w:p>
    <w:p w14:paraId="341FAD07" w14:textId="77777777" w:rsidR="00C51B38" w:rsidRPr="00C51B38" w:rsidRDefault="00C51B38" w:rsidP="00112290">
      <w:pPr>
        <w:numPr>
          <w:ilvl w:val="0"/>
          <w:numId w:val="15"/>
        </w:numPr>
        <w:textAlignment w:val="baseline"/>
        <w:rPr>
          <w:rFonts w:ascii="Arial" w:eastAsia="Times New Roman" w:hAnsi="Arial" w:cs="Arial"/>
          <w:color w:val="000000"/>
          <w:szCs w:val="24"/>
        </w:rPr>
      </w:pPr>
      <w:r w:rsidRPr="00C51B38">
        <w:rPr>
          <w:rFonts w:ascii="Arial" w:eastAsia="Times New Roman" w:hAnsi="Arial" w:cs="Arial"/>
          <w:color w:val="000000"/>
          <w:szCs w:val="24"/>
        </w:rPr>
        <w:t>Print: “Thank you for your participation! The purpose of this experiment was to determine whether people are more attentive to certain types of change. Please contact the experimenter.”</w:t>
      </w:r>
    </w:p>
    <w:p w14:paraId="3E3DC095" w14:textId="77777777" w:rsidR="00C51B38" w:rsidRPr="00C51B38" w:rsidRDefault="00C51B38" w:rsidP="00112290">
      <w:pPr>
        <w:numPr>
          <w:ilvl w:val="0"/>
          <w:numId w:val="15"/>
        </w:numPr>
        <w:spacing w:before="100" w:beforeAutospacing="1" w:after="100" w:afterAutospacing="1"/>
        <w:textAlignment w:val="baseline"/>
        <w:rPr>
          <w:rFonts w:ascii="Arial" w:eastAsia="Times New Roman" w:hAnsi="Arial" w:cs="Arial"/>
          <w:color w:val="000000"/>
          <w:szCs w:val="24"/>
        </w:rPr>
      </w:pPr>
      <w:r w:rsidRPr="00C51B38">
        <w:rPr>
          <w:rFonts w:ascii="Arial" w:eastAsia="Times New Roman" w:hAnsi="Arial" w:cs="Arial"/>
          <w:color w:val="000000"/>
          <w:szCs w:val="24"/>
        </w:rPr>
        <w:t>Escape press closes the program.</w:t>
      </w:r>
    </w:p>
    <w:p w14:paraId="1DBAC859" w14:textId="77777777" w:rsidR="00E944A3" w:rsidRPr="00C51B38" w:rsidRDefault="00E944A3" w:rsidP="00C51B38"/>
    <w:sectPr w:rsidR="00E944A3" w:rsidRPr="00C5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1185"/>
    <w:multiLevelType w:val="multilevel"/>
    <w:tmpl w:val="BD9EE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E2A58"/>
    <w:multiLevelType w:val="multilevel"/>
    <w:tmpl w:val="70C8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905BC"/>
    <w:multiLevelType w:val="multilevel"/>
    <w:tmpl w:val="5C44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147022"/>
    <w:multiLevelType w:val="multilevel"/>
    <w:tmpl w:val="3C0A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C60BC2"/>
    <w:multiLevelType w:val="multilevel"/>
    <w:tmpl w:val="8FD2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C11EC"/>
    <w:multiLevelType w:val="multilevel"/>
    <w:tmpl w:val="7FA07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317355"/>
    <w:multiLevelType w:val="multilevel"/>
    <w:tmpl w:val="B99C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572A47"/>
    <w:multiLevelType w:val="multilevel"/>
    <w:tmpl w:val="285CD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A2700B"/>
    <w:multiLevelType w:val="multilevel"/>
    <w:tmpl w:val="3FB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C55D5D"/>
    <w:multiLevelType w:val="multilevel"/>
    <w:tmpl w:val="280C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140081"/>
    <w:multiLevelType w:val="multilevel"/>
    <w:tmpl w:val="26E4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A6030A"/>
    <w:multiLevelType w:val="multilevel"/>
    <w:tmpl w:val="698C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6B786C"/>
    <w:multiLevelType w:val="multilevel"/>
    <w:tmpl w:val="2CFC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7A43DC"/>
    <w:multiLevelType w:val="multilevel"/>
    <w:tmpl w:val="06C4E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BE19A5"/>
    <w:multiLevelType w:val="multilevel"/>
    <w:tmpl w:val="2EA2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
  </w:num>
  <w:num w:numId="3">
    <w:abstractNumId w:val="9"/>
  </w:num>
  <w:num w:numId="4">
    <w:abstractNumId w:val="1"/>
  </w:num>
  <w:num w:numId="5">
    <w:abstractNumId w:val="0"/>
  </w:num>
  <w:num w:numId="6">
    <w:abstractNumId w:val="14"/>
  </w:num>
  <w:num w:numId="7">
    <w:abstractNumId w:val="6"/>
  </w:num>
  <w:num w:numId="8">
    <w:abstractNumId w:val="7"/>
  </w:num>
  <w:num w:numId="9">
    <w:abstractNumId w:val="5"/>
  </w:num>
  <w:num w:numId="10">
    <w:abstractNumId w:val="12"/>
  </w:num>
  <w:num w:numId="11">
    <w:abstractNumId w:val="10"/>
  </w:num>
  <w:num w:numId="12">
    <w:abstractNumId w:val="2"/>
  </w:num>
  <w:num w:numId="13">
    <w:abstractNumId w:val="4"/>
  </w:num>
  <w:num w:numId="14">
    <w:abstractNumId w:val="3"/>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51"/>
    <w:rsid w:val="00112290"/>
    <w:rsid w:val="001315CD"/>
    <w:rsid w:val="001B3D9C"/>
    <w:rsid w:val="001D22DC"/>
    <w:rsid w:val="002050CD"/>
    <w:rsid w:val="00220451"/>
    <w:rsid w:val="003F732B"/>
    <w:rsid w:val="004A1EC6"/>
    <w:rsid w:val="00903201"/>
    <w:rsid w:val="00A276E4"/>
    <w:rsid w:val="00C51B38"/>
    <w:rsid w:val="00E944A3"/>
    <w:rsid w:val="00ED3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05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451"/>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ED30E5"/>
    <w:pPr>
      <w:ind w:left="720"/>
      <w:contextualSpacing/>
    </w:pPr>
  </w:style>
  <w:style w:type="paragraph" w:styleId="BalloonText">
    <w:name w:val="Balloon Text"/>
    <w:basedOn w:val="Normal"/>
    <w:link w:val="BalloonTextChar"/>
    <w:uiPriority w:val="99"/>
    <w:semiHidden/>
    <w:unhideWhenUsed/>
    <w:rsid w:val="003F7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32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451"/>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ED30E5"/>
    <w:pPr>
      <w:ind w:left="720"/>
      <w:contextualSpacing/>
    </w:pPr>
  </w:style>
  <w:style w:type="paragraph" w:styleId="BalloonText">
    <w:name w:val="Balloon Text"/>
    <w:basedOn w:val="Normal"/>
    <w:link w:val="BalloonTextChar"/>
    <w:uiPriority w:val="99"/>
    <w:semiHidden/>
    <w:unhideWhenUsed/>
    <w:rsid w:val="003F73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732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014620">
      <w:bodyDiv w:val="1"/>
      <w:marLeft w:val="0"/>
      <w:marRight w:val="0"/>
      <w:marTop w:val="0"/>
      <w:marBottom w:val="0"/>
      <w:divBdr>
        <w:top w:val="none" w:sz="0" w:space="0" w:color="auto"/>
        <w:left w:val="none" w:sz="0" w:space="0" w:color="auto"/>
        <w:bottom w:val="none" w:sz="0" w:space="0" w:color="auto"/>
        <w:right w:val="none" w:sz="0" w:space="0" w:color="auto"/>
      </w:divBdr>
    </w:div>
    <w:div w:id="1322076248">
      <w:bodyDiv w:val="1"/>
      <w:marLeft w:val="0"/>
      <w:marRight w:val="0"/>
      <w:marTop w:val="0"/>
      <w:marBottom w:val="0"/>
      <w:divBdr>
        <w:top w:val="none" w:sz="0" w:space="0" w:color="auto"/>
        <w:left w:val="none" w:sz="0" w:space="0" w:color="auto"/>
        <w:bottom w:val="none" w:sz="0" w:space="0" w:color="auto"/>
        <w:right w:val="none" w:sz="0" w:space="0" w:color="auto"/>
      </w:divBdr>
    </w:div>
    <w:div w:id="2057662699">
      <w:bodyDiv w:val="1"/>
      <w:marLeft w:val="0"/>
      <w:marRight w:val="0"/>
      <w:marTop w:val="0"/>
      <w:marBottom w:val="0"/>
      <w:divBdr>
        <w:top w:val="none" w:sz="0" w:space="0" w:color="auto"/>
        <w:left w:val="none" w:sz="0" w:space="0" w:color="auto"/>
        <w:bottom w:val="none" w:sz="0" w:space="0" w:color="auto"/>
        <w:right w:val="none" w:sz="0" w:space="0" w:color="auto"/>
      </w:divBdr>
    </w:div>
    <w:div w:id="214237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833</Words>
  <Characters>4754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Qiu</dc:creator>
  <cp:keywords/>
  <dc:description/>
  <cp:lastModifiedBy>Ed Vul</cp:lastModifiedBy>
  <cp:revision>9</cp:revision>
  <dcterms:created xsi:type="dcterms:W3CDTF">2015-01-30T22:44:00Z</dcterms:created>
  <dcterms:modified xsi:type="dcterms:W3CDTF">2015-02-01T23:17:00Z</dcterms:modified>
</cp:coreProperties>
</file>